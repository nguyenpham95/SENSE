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0F" w:rsidRPr="00A04E1F" w:rsidRDefault="006C2678">
      <w:pPr>
        <w:rPr>
          <w:b/>
        </w:rPr>
      </w:pPr>
      <w:r w:rsidRPr="00A04E1F">
        <w:rPr>
          <w:b/>
        </w:rPr>
        <w:t xml:space="preserve">As we are updating our website, I would like each of us send me a </w:t>
      </w:r>
      <w:r w:rsidRPr="00A04E1F">
        <w:rPr>
          <w:b/>
          <w:color w:val="FF0000"/>
        </w:rPr>
        <w:t>short bio about yourself (5-7sentences)</w:t>
      </w:r>
      <w:r w:rsidRPr="00A04E1F">
        <w:rPr>
          <w:b/>
        </w:rPr>
        <w:t xml:space="preserve"> and a summary of your </w:t>
      </w:r>
      <w:r w:rsidRPr="00A04E1F">
        <w:rPr>
          <w:b/>
          <w:color w:val="FF0000"/>
        </w:rPr>
        <w:t>current research work (5-7 sentences</w:t>
      </w:r>
      <w:r w:rsidRPr="00A04E1F">
        <w:rPr>
          <w:b/>
        </w:rPr>
        <w:t>). The deadline would be Jan 24th, 2016. Please also include your email and contact number.</w:t>
      </w:r>
    </w:p>
    <w:p w:rsidR="00A04E1F" w:rsidRDefault="00A04E1F" w:rsidP="00711180"/>
    <w:p w:rsidR="00FD3690" w:rsidRDefault="00CE5C50" w:rsidP="00711180">
      <w:r>
        <w:t>Bui Thi Cuc</w:t>
      </w:r>
    </w:p>
    <w:p w:rsidR="00FD3690" w:rsidRDefault="00FD3690" w:rsidP="00711180">
      <w:r>
        <w:t xml:space="preserve">Email: </w:t>
      </w:r>
      <w:hyperlink r:id="rId4" w:history="1">
        <w:r w:rsidR="00B92E18" w:rsidRPr="008F2094">
          <w:rPr>
            <w:rStyle w:val="Hyperlink"/>
          </w:rPr>
          <w:t>cucbui.dtvt90@gmail.com</w:t>
        </w:r>
      </w:hyperlink>
    </w:p>
    <w:p w:rsidR="00FD3690" w:rsidRDefault="00B06676" w:rsidP="00711180">
      <w:r>
        <w:t>Mobile phone: +84 1696938076</w:t>
      </w:r>
    </w:p>
    <w:p w:rsidR="004933A1" w:rsidRDefault="00B06676" w:rsidP="00711180">
      <w:r>
        <w:t>Cuc  was born in Hai Phong</w:t>
      </w:r>
      <w:r w:rsidR="00186B37">
        <w:t>, Viet Nam. She is currently studying toward the Master degree in the Department of Biomedical Engineering, International University, Ho Chi Minh</w:t>
      </w:r>
      <w:r w:rsidR="0066326E">
        <w:t xml:space="preserve"> City,</w:t>
      </w:r>
      <w:r w:rsidR="00186B37">
        <w:t xml:space="preserve"> Viet Nam</w:t>
      </w:r>
      <w:r>
        <w:t>.</w:t>
      </w:r>
      <w:r w:rsidR="00186B37">
        <w:t xml:space="preserve"> she </w:t>
      </w:r>
      <w:r w:rsidR="00B92E18">
        <w:t>has studied  4</w:t>
      </w:r>
      <w:r>
        <w:t xml:space="preserve"> years for</w:t>
      </w:r>
      <w:r w:rsidR="00186B37">
        <w:t xml:space="preserve"> the unde</w:t>
      </w:r>
      <w:r>
        <w:t xml:space="preserve">rgraduate background of electronics and telecommunications </w:t>
      </w:r>
      <w:r w:rsidR="00186B37">
        <w:t xml:space="preserve"> in Univ</w:t>
      </w:r>
      <w:r w:rsidR="00DE0E3D">
        <w:t>ersity of Viet Nam aviation academy</w:t>
      </w:r>
      <w:r w:rsidR="00186B37">
        <w:t xml:space="preserve">, Ho Chi Minh City. </w:t>
      </w:r>
      <w:r w:rsidR="00334831" w:rsidRPr="00334831">
        <w:t>She thinks about herself as an open-minded, confident and motivated woman who aims for broadening her wisdom horizon as much as she can. She is a woman decisively, humour and responsible for job. Her leisure time spends on books and physical activities like do exercise  or rumba dance.</w:t>
      </w:r>
    </w:p>
    <w:p w:rsidR="004933A1" w:rsidRDefault="004933A1" w:rsidP="004933A1">
      <w:r>
        <w:t xml:space="preserve">She is currently pursuing 2 </w:t>
      </w:r>
      <w:r w:rsidR="00FB63A3">
        <w:t>re</w:t>
      </w:r>
      <w:r>
        <w:t>searchs</w:t>
      </w:r>
      <w:r w:rsidR="002B4E37">
        <w:t>. T</w:t>
      </w:r>
      <w:r>
        <w:t xml:space="preserve">he first </w:t>
      </w:r>
      <w:r w:rsidR="002B4E37">
        <w:t xml:space="preserve">one </w:t>
      </w:r>
      <w:r w:rsidR="00A26805">
        <w:t xml:space="preserve">is </w:t>
      </w:r>
      <w:ins w:id="0" w:author=" TL" w:date="2015-12-13T04:25:00Z">
        <w:r w:rsidR="00A26805">
          <w:t>Investigating short-term prediction using Kalman filter</w:t>
        </w:r>
      </w:ins>
      <w:r w:rsidR="002B4E37">
        <w:t xml:space="preserve">. </w:t>
      </w:r>
      <w:r w:rsidR="00A26805">
        <w:t xml:space="preserve">This research </w:t>
      </w:r>
      <w:r w:rsidR="00A26805" w:rsidRPr="008F0138">
        <w:t xml:space="preserve"> aims to </w:t>
      </w:r>
      <w:r w:rsidR="00A26805">
        <w:t xml:space="preserve">use Kalman filter to predict the occurrence of disorder onsets, especially </w:t>
      </w:r>
      <w:r w:rsidR="00F334E6">
        <w:t xml:space="preserve">in acute diseases and use MATLAB to simulate signal. </w:t>
      </w:r>
      <w:r w:rsidR="0081418C">
        <w:t>Her second study</w:t>
      </w:r>
      <w:r>
        <w:t xml:space="preserve"> is </w:t>
      </w:r>
      <w:r w:rsidR="00F334E6">
        <w:t xml:space="preserve">about </w:t>
      </w:r>
      <w:r w:rsidR="004A18E2">
        <w:t xml:space="preserve">“heart simulator” use MATLAB simulink and analyze signal to service for dianogtic. Models can be made practical for testing. </w:t>
      </w:r>
      <w:r w:rsidR="003F3F03">
        <w:t>Now, she is studying about MATLAB and reading the papers ralated to the topic.</w:t>
      </w:r>
    </w:p>
    <w:p w:rsidR="00186B37" w:rsidRDefault="00186B37" w:rsidP="00711180"/>
    <w:sectPr w:rsidR="00186B37" w:rsidSect="00EC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0DA9"/>
    <w:rsid w:val="00015719"/>
    <w:rsid w:val="00076EBC"/>
    <w:rsid w:val="00186B37"/>
    <w:rsid w:val="001C6A8B"/>
    <w:rsid w:val="00220DA9"/>
    <w:rsid w:val="00274F71"/>
    <w:rsid w:val="002767FF"/>
    <w:rsid w:val="00294FEF"/>
    <w:rsid w:val="002B4E37"/>
    <w:rsid w:val="00334831"/>
    <w:rsid w:val="003F3F03"/>
    <w:rsid w:val="004933A1"/>
    <w:rsid w:val="004A18E2"/>
    <w:rsid w:val="004E10D2"/>
    <w:rsid w:val="005A4CA8"/>
    <w:rsid w:val="005A6C8B"/>
    <w:rsid w:val="0066326E"/>
    <w:rsid w:val="006C2678"/>
    <w:rsid w:val="00711180"/>
    <w:rsid w:val="00717CDC"/>
    <w:rsid w:val="0076378E"/>
    <w:rsid w:val="007D34BB"/>
    <w:rsid w:val="007F3DA6"/>
    <w:rsid w:val="0081418C"/>
    <w:rsid w:val="00907B33"/>
    <w:rsid w:val="0094140F"/>
    <w:rsid w:val="009670B5"/>
    <w:rsid w:val="00A04E1F"/>
    <w:rsid w:val="00A26805"/>
    <w:rsid w:val="00B06676"/>
    <w:rsid w:val="00B92E18"/>
    <w:rsid w:val="00BB0ACE"/>
    <w:rsid w:val="00CE5C50"/>
    <w:rsid w:val="00D30D46"/>
    <w:rsid w:val="00DE0E3D"/>
    <w:rsid w:val="00EC6289"/>
    <w:rsid w:val="00F334E6"/>
    <w:rsid w:val="00F946E7"/>
    <w:rsid w:val="00FB63A3"/>
    <w:rsid w:val="00FD3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6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ucbui.dtvt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2016-01-21T08:35:00Z</dcterms:created>
  <dcterms:modified xsi:type="dcterms:W3CDTF">2016-01-24T05:53:00Z</dcterms:modified>
</cp:coreProperties>
</file>